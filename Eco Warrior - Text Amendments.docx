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DF" w:rsidRPr="00684EDF" w:rsidRDefault="00684EDF" w:rsidP="00684E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84ED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Arctic Tundra: Electronic devices left on standby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when natural gas drilling rigs are constructed, installed and run.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Del="00297D5F" w:rsidRDefault="00684EDF" w:rsidP="00684EDF">
      <w:pPr>
        <w:shd w:val="clear" w:color="auto" w:fill="FFFFFF"/>
        <w:spacing w:after="240" w:line="240" w:lineRule="auto"/>
        <w:rPr>
          <w:del w:id="0" w:author="Michelle Lindson" w:date="2017-11-02T12:01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Natural gas is transported to treatment plants. [X] Button 2: Natural gas is </w:t>
      </w:r>
      <w:proofErr w:type="spell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burned</w:t>
      </w:r>
      <w:del w:id="1" w:author="Michelle Lindson" w:date="2017-11-02T12:00:00Z">
        <w:r w:rsidRPr="00684EDF" w:rsidDel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</w:delText>
        </w:r>
      </w:del>
      <w:ins w:id="2" w:author="Michelle Lindson" w:date="2017-11-02T12:00:00Z">
        <w:r w:rsidR="00297D5F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to</w:t>
        </w:r>
        <w:proofErr w:type="spellEnd"/>
        <w:r w:rsidR="00297D5F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create </w:t>
        </w:r>
        <w:proofErr w:type="gramStart"/>
        <w:r w:rsidR="00297D5F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electricity</w:t>
        </w:r>
        <w:r w:rsidR="00297D5F" w:rsidRPr="00684EDF" w:rsidDel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commentRangeStart w:id="3"/>
      <w:proofErr w:type="gramEnd"/>
      <w:del w:id="4" w:author="Michelle Lindson" w:date="2017-11-02T12:00:00Z">
        <w:r w:rsidRPr="00684EDF" w:rsidDel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on the drilling rig</w:delText>
        </w:r>
        <w:commentRangeEnd w:id="3"/>
        <w:r w:rsidR="00297D5F" w:rsidDel="00297D5F">
          <w:rPr>
            <w:rStyle w:val="CommentReference"/>
          </w:rPr>
          <w:commentReference w:id="3"/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Natural gas is cleaned </w:t>
      </w:r>
      <w:ins w:id="5" w:author="Michelle Lindson" w:date="2017-11-02T12:01:00Z">
        <w:r w:rsidR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and </w:t>
        </w:r>
        <w:proofErr w:type="spellStart"/>
        <w:r w:rsidR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dried.</w:t>
        </w:r>
      </w:ins>
      <w:del w:id="6" w:author="Michelle Lindson" w:date="2017-11-02T12:01:00Z">
        <w:r w:rsidRPr="00684EDF" w:rsidDel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on the drilling rig.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</w:t>
      </w:r>
      <w:proofErr w:type="spell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2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natural gas is transported </w:t>
      </w:r>
      <w:ins w:id="7" w:author="Michelle Lindson" w:date="2017-11-02T13:14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via pipes/ships/tankers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 treatment plants. </w:t>
      </w:r>
      <w:commentRangeStart w:id="8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(Interesting fact)</w:t>
      </w:r>
      <w:commentRangeEnd w:id="8"/>
      <w:r w:rsidR="00297D5F">
        <w:rPr>
          <w:rStyle w:val="CommentReference"/>
        </w:rPr>
        <w:commentReference w:id="8"/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Natural gas is burned to create electricity. Button 2: Natural gas is transported to power stations. Button 3: Natural gas is cleaned and dried.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3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natural gas is cleaned and dried</w:t>
      </w:r>
      <w:del w:id="9" w:author="Michelle Lindson" w:date="2017-11-02T12:01:00Z">
        <w:r w:rsidRPr="00684EDF" w:rsidDel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using electricity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Natural gas is odorised. [X] Button 2: Natural gas is transported to homes. Button 3:</w:t>
      </w:r>
      <w:ins w:id="10" w:author="Michelle Lindson" w:date="2017-11-02T12:55:00Z">
        <w:r w:rsidR="008662B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ins w:id="11" w:author="Michelle Lindson" w:date="2017-11-02T13:13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N</w:t>
        </w:r>
      </w:ins>
      <w:ins w:id="12" w:author="Michelle Lindson" w:date="2017-11-02T12:56:00Z"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atural gas drilling rigs are constructed, installed and run.</w:t>
        </w:r>
      </w:ins>
      <w:del w:id="13" w:author="Michelle Lindson" w:date="2017-11-02T12:46:00Z">
        <w:r w:rsidRPr="00684EDF" w:rsidDel="008662B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</w:delText>
        </w:r>
        <w:commentRangeStart w:id="14"/>
        <w:r w:rsidRPr="00684EDF" w:rsidDel="008662B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Natural gas is dumped in landfills</w:delText>
        </w:r>
      </w:del>
      <w:commentRangeEnd w:id="14"/>
      <w:r w:rsidR="008662BB">
        <w:rPr>
          <w:rStyle w:val="CommentReference"/>
        </w:rPr>
        <w:commentReference w:id="14"/>
      </w: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4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when natural gas is odorised so people can smell it and be alerted to leaks.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Natural gas is transported to </w:t>
      </w:r>
      <w:del w:id="15" w:author="Michelle Lindson" w:date="2017-11-02T12:58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oil rigs</w:delText>
        </w:r>
      </w:del>
      <w:ins w:id="16" w:author="Michelle Lindson" w:date="2017-11-02T12:58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treatment plants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Natural gas is transported to power stations. [X] Button 3: </w:t>
      </w:r>
      <w:ins w:id="17" w:author="Michelle Lindson" w:date="2017-11-02T13:14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N</w:t>
        </w:r>
      </w:ins>
      <w:ins w:id="18" w:author="Michelle Lindson" w:date="2017-11-02T12:59:00Z"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atural gas is odorised</w:t>
        </w:r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del w:id="19" w:author="Michelle Lindson" w:date="2017-11-02T12:59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Natural gas is packaged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5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when natural gas is transported </w:t>
      </w:r>
      <w:del w:id="20" w:author="Michelle Lindson" w:date="2017-11-02T12:03:00Z">
        <w:r w:rsidRPr="00684EDF" w:rsidDel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vua </w:delText>
        </w:r>
      </w:del>
      <w:ins w:id="21" w:author="Michelle Lindson" w:date="2017-11-02T12:03:00Z">
        <w:r w:rsidR="00297D5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via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pipes, ships and tankers to power stations in the UK.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Natural gas is burned in power plants</w:t>
      </w:r>
      <w:ins w:id="22" w:author="Michelle Lindson" w:date="2017-11-02T13:00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to make electricity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[X] Button 2: </w:t>
      </w:r>
      <w:del w:id="23" w:author="Michelle Lindson" w:date="2017-11-02T13:05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Natural gas is </w:delText>
        </w:r>
      </w:del>
      <w:del w:id="24" w:author="Michelle Lindson" w:date="2017-11-02T13:00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thrown in the ocean</w:delText>
        </w:r>
      </w:del>
      <w:ins w:id="25" w:author="Michelle Lindson" w:date="2017-11-02T13:05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Electronic items and lights are left on standby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</w:t>
      </w:r>
      <w:ins w:id="26" w:author="Michelle Lindson" w:date="2017-11-02T13:11:00Z"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Electricity is transported over pylons/power lines</w:t>
        </w:r>
      </w:ins>
      <w:del w:id="27" w:author="Michelle Lindson" w:date="2017-11-02T13:11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Natural gas is transported to homes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6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natural gas is burned to drive turbines</w:t>
      </w:r>
      <w:ins w:id="28" w:author="Michelle Lindson" w:date="2017-11-02T13:15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, which then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</w:t>
      </w:r>
      <w:del w:id="29" w:author="Michelle Lindson" w:date="2017-11-02T13:06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generate </w:delText>
        </w:r>
      </w:del>
      <w:ins w:id="30" w:author="Michelle Lindson" w:date="2017-11-02T13:15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produces</w:t>
        </w:r>
      </w:ins>
      <w:ins w:id="31" w:author="Michelle Lindson" w:date="2017-11-02T13:06:00Z"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electricity.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32" w:author="Michelle Lindson" w:date="2017-11-02T13:08:00Z"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Natural gas is cleaned </w:t>
        </w:r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and dried</w:t>
        </w:r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del w:id="33" w:author="Michelle Lindson" w:date="2017-11-02T13:08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Electricity is transported through the air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</w:t>
      </w:r>
      <w:ins w:id="34" w:author="Michelle Lindson" w:date="2017-11-02T13:08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Electronic items and lights are left on standby</w:t>
        </w:r>
      </w:ins>
      <w:del w:id="35" w:author="Michelle Lindson" w:date="2017-11-02T13:08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Electricity is transported in batteries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Button 3: Electricity is transported over pylons/power lines.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7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electricity is </w:t>
      </w:r>
      <w:del w:id="36" w:author="Michelle Lindson" w:date="2017-11-02T13:12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needed for</w:delText>
        </w:r>
      </w:del>
      <w:ins w:id="37" w:author="Michelle Lindson" w:date="2017-11-02T13:12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carried along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pylons/power lines to </w:t>
      </w:r>
      <w:del w:id="38" w:author="Michelle Lindson" w:date="2017-11-02T13:12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carry electricity</w:delText>
        </w:r>
      </w:del>
      <w:ins w:id="39" w:author="Michelle Lindson" w:date="2017-11-02T13:02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homes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(Interesting fact)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Button 1: </w:t>
      </w:r>
      <w:ins w:id="40" w:author="Michelle Lindson" w:date="2017-11-02T13:09:00Z"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Natural gas is burned in power plants</w:t>
        </w:r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to make electricity</w:t>
        </w:r>
      </w:ins>
      <w:del w:id="41" w:author="Michelle Lindson" w:date="2017-11-02T13:09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Window's are left open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</w:t>
      </w:r>
      <w:ins w:id="42" w:author="Michelle Lindson" w:date="2017-11-02T13:09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Electronic items are left on standby</w:t>
        </w:r>
      </w:ins>
      <w:del w:id="43" w:author="Michelle Lindson" w:date="2017-11-02T13:09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TV's are left on standby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</w:t>
      </w:r>
      <w:del w:id="44" w:author="Michelle Lindson" w:date="2017-11-02T13:16:00Z">
        <w:r w:rsidRPr="00684EDF" w:rsidDel="00862E1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Phone's are left on charge</w:delText>
        </w:r>
      </w:del>
      <w:ins w:id="45" w:author="Michelle Lindson" w:date="2017-11-02T13:17:00Z">
        <w:r w:rsidR="00862E1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Natural gas is transported to treatment plants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8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15kg of carbon </w:t>
      </w:r>
      <w:del w:id="46" w:author="Michelle Lindson" w:date="2017-11-02T13:10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is </w:delText>
        </w:r>
      </w:del>
      <w:ins w:id="47" w:author="Michelle Lindson" w:date="2017-11-02T13:10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can be</w:t>
        </w:r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wasted </w:t>
      </w:r>
      <w:del w:id="48" w:author="Michelle Lindson" w:date="2017-11-02T13:10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per </w:delText>
        </w:r>
      </w:del>
      <w:ins w:id="49" w:author="Michelle Lindson" w:date="2017-11-02T13:10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in a</w:t>
        </w:r>
        <w:r w:rsidR="00497A1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year </w:t>
      </w:r>
      <w:ins w:id="50" w:author="Michelle Lindson" w:date="2017-11-02T13:09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just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from leaving</w:t>
      </w:r>
      <w:ins w:id="51" w:author="Michelle Lindson" w:date="2017-11-02T13:10:00Z">
        <w:r w:rsidR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one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TV</w:t>
      </w:r>
      <w:del w:id="52" w:author="Michelle Lindson" w:date="2017-11-02T13:10:00Z">
        <w:r w:rsidRPr="00684EDF" w:rsidDel="00497A1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’s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on standby</w:t>
      </w:r>
      <w:ins w:id="53" w:author="Michelle Lindson" w:date="2017-11-02T13:17:00Z">
        <w:r w:rsidR="00862E1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!</w:t>
        </w:r>
      </w:ins>
      <w:del w:id="54" w:author="Michelle Lindson" w:date="2017-11-02T13:17:00Z">
        <w:r w:rsidRPr="00684EDF" w:rsidDel="00862E1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.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(Interesting fact)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Show score of questions and time taken.</w:t>
      </w:r>
    </w:p>
    <w:p w:rsidR="00684EDF" w:rsidRPr="00684EDF" w:rsidRDefault="00684EDF" w:rsidP="00684E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84ED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Countryside: Beef industry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trees and plants are cut down to make space for cows, and to grow their feed. (Animation)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Fertilisers are used to help grow cow feed [X] Button 2: Customers travel to shops and restaurants to buy and eat beef Button 3: Beef is transported to shops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2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F55C72" w:rsidRPr="00684EDF" w:rsidDel="00C30208" w:rsidRDefault="00684EDF" w:rsidP="00684EDF">
      <w:pPr>
        <w:shd w:val="clear" w:color="auto" w:fill="FFFFFF"/>
        <w:spacing w:after="240" w:line="240" w:lineRule="auto"/>
        <w:rPr>
          <w:del w:id="55" w:author="Michelle Lindson" w:date="2017-11-02T13:27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and nitrous oxide are released from fertilisers that are used to help grow cow feed.</w:t>
      </w:r>
      <w:ins w:id="56" w:author="Michelle Lindson" w:date="2017-11-02T13:27:00Z">
        <w:r w:rsidR="00C30208"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Water is pumped to provide drink for cows [X] Button 2: </w:t>
      </w:r>
      <w:del w:id="57" w:author="Michelle Lindson" w:date="2017-11-02T13:36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Farm v</w:delText>
        </w:r>
      </w:del>
      <w:ins w:id="58" w:author="Michelle Lindson" w:date="2017-11-02T13:36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V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ehicles are used on the </w:t>
      </w:r>
      <w:del w:id="59" w:author="Michelle Lindson" w:date="2017-11-02T13:36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fields</w:delText>
        </w:r>
      </w:del>
      <w:ins w:id="60" w:author="Michelle Lindson" w:date="2017-11-02T13:36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farm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Button 3: The materials used to package beef are produced.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3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when electricity pumps water from underground/rivers/reservoirs/streams/canals to provide drink for the cows and to water their feed in the fields.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del w:id="61" w:author="Michelle Lindson" w:date="2017-11-02T13:36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Farm v</w:delText>
        </w:r>
      </w:del>
      <w:ins w:id="62" w:author="Michelle Lindson" w:date="2017-11-02T13:37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V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ehicles are used </w:t>
      </w:r>
      <w:del w:id="63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to </w:delText>
        </w:r>
      </w:del>
      <w:ins w:id="64" w:author="Michelle Lindson" w:date="2017-11-02T13:37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on the</w:t>
        </w:r>
        <w:r w:rsidR="003755B4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farm</w:t>
      </w:r>
      <w:ins w:id="65" w:author="Michelle Lindson" w:date="2017-11-02T13:37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66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fields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[X] Button 2: Fertilisers are used to help grow cow feed</w:t>
      </w:r>
      <w:ins w:id="67" w:author="Michelle Lindson" w:date="2017-11-02T13:19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</w:t>
      </w:r>
      <w:del w:id="68" w:author="Michelle Lindson" w:date="2017-11-02T13:19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c</w:delText>
        </w:r>
      </w:del>
      <w:ins w:id="69" w:author="Michelle Lindson" w:date="2017-11-02T13:19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ows are transported to the slaughter house</w:t>
      </w:r>
      <w:ins w:id="70" w:author="Michelle Lindson" w:date="2017-11-02T13:19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4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when </w:t>
      </w:r>
      <w:del w:id="71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farm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vehicles and machinery are used on the farm and fields.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Pesticides are used on cow feed</w:t>
      </w:r>
      <w:ins w:id="72" w:author="Michelle Lindson" w:date="2017-11-02T13:19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del w:id="73" w:author="Michelle Lindson" w:date="2017-11-02T13:19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to stop it being damaged by pests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[X] Button 2: Water is pumped to provide drink for cows</w:t>
      </w:r>
      <w:ins w:id="74" w:author="Michelle Lindson" w:date="2017-11-02T13:19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</w:t>
      </w:r>
      <w:del w:id="75" w:author="Michelle Lindson" w:date="2017-11-02T13:20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Methane released when g</w:delText>
        </w:r>
      </w:del>
      <w:ins w:id="76" w:author="Michelle Lindson" w:date="2017-11-02T13:20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razing cows pass wind</w:t>
      </w:r>
      <w:ins w:id="77" w:author="Michelle Lindson" w:date="2017-11-02T13:20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5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</w:t>
      </w:r>
      <w:commentRangeStart w:id="78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is released from pesticides that are put on cow feed to stop them being damaged by pests.</w:t>
      </w:r>
      <w:commentRangeEnd w:id="78"/>
      <w:r w:rsidR="003755B4">
        <w:rPr>
          <w:rStyle w:val="CommentReference"/>
        </w:rPr>
        <w:commentReference w:id="78"/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del w:id="79" w:author="Michelle Lindson" w:date="2017-11-02T13:20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Methane is released when g</w:delText>
        </w:r>
      </w:del>
      <w:ins w:id="80" w:author="Michelle Lindson" w:date="2017-11-02T13:20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razing cows pass wind. [X] Button 2: Customers travel to shops and restaurants to buy and eat beef</w:t>
      </w:r>
      <w:ins w:id="81" w:author="Michelle Lindson" w:date="2017-11-02T13:20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The materials used to package beef are produced.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6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F55C72" w:rsidRPr="00684EDF" w:rsidDel="00C30208" w:rsidRDefault="00684EDF" w:rsidP="00684EDF">
      <w:pPr>
        <w:shd w:val="clear" w:color="auto" w:fill="FFFFFF"/>
        <w:spacing w:after="240" w:line="240" w:lineRule="auto"/>
        <w:rPr>
          <w:del w:id="82" w:author="Michelle Lindson" w:date="2017-11-02T13:26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Methane is released when grazing cows pass wind.</w:t>
      </w:r>
      <w:ins w:id="83" w:author="Michelle Lindson" w:date="2017-11-02T13:26:00Z">
        <w:r w:rsidR="00C30208"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Animals are transported to the slaughter house. [X] Button 2: Beef is transported to shops</w:t>
      </w:r>
      <w:ins w:id="84" w:author="Michelle Lindson" w:date="2017-11-02T13:22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Beef and </w:t>
      </w:r>
      <w:ins w:id="85" w:author="Michelle Lindson" w:date="2017-11-02T13:27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its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packaging decompose</w:t>
      </w:r>
      <w:del w:id="86" w:author="Michelle Lindson" w:date="2017-11-02T13:35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</w:t>
      </w:r>
      <w:del w:id="87" w:author="Michelle Lindson" w:date="2017-11-02T13:22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a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landfill</w:t>
      </w:r>
      <w:ins w:id="88" w:author="Michelle Lindson" w:date="2017-11-02T13:22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Slide 7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when animals are transported to the slaughter house.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Electricity is used to power </w:t>
      </w:r>
      <w:del w:id="89" w:author="Michelle Lindson" w:date="2017-11-02T13:25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resources in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slaughter house [X] Button 2: Pesticides are put on cow feed to stop it being damaged by pests. Button 3: </w:t>
      </w:r>
      <w:del w:id="90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Farm v</w:delText>
        </w:r>
      </w:del>
      <w:ins w:id="91" w:author="Michelle Lindson" w:date="2017-11-02T13:37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V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ehicles are used </w:t>
      </w:r>
      <w:del w:id="92" w:author="Michelle Lindson" w:date="2017-11-02T13:36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to </w:delText>
        </w:r>
      </w:del>
      <w:ins w:id="93" w:author="Michelle Lindson" w:date="2017-11-02T13:36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on</w:t>
        </w:r>
        <w:r w:rsidR="003755B4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farm</w:t>
      </w:r>
      <w:del w:id="94" w:author="Michelle Lindson" w:date="2017-11-02T13:36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fields</w:delText>
        </w:r>
      </w:del>
      <w:ins w:id="95" w:author="Michelle Lindson" w:date="2017-11-02T13:22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8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electricity powers fridges, lights, computers, heating, water and many more resources in the slaughter house</w:t>
      </w:r>
      <w:ins w:id="96" w:author="Michelle Lindson" w:date="2017-11-02T13:22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del w:id="97" w:author="Michelle Lindson" w:date="2017-11-02T14:33:00Z">
        <w:r w:rsidRPr="00684EDF" w:rsidDel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materials used to package beef are produced.</w:delText>
        </w:r>
      </w:del>
      <w:ins w:id="98" w:author="Michelle Lindson" w:date="2017-11-02T14:33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Beef is packaged.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 Button 2: Trees and plants are cut down to make space for cows</w:t>
      </w:r>
      <w:ins w:id="99" w:author="Michelle Lindson" w:date="2017-11-02T13:23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Fertilisers are used to help grow cow feed</w:t>
      </w:r>
      <w:ins w:id="100" w:author="Michelle Lindson" w:date="2017-11-02T13:23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9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</w:t>
      </w:r>
      <w:del w:id="101" w:author="Michelle Lindson" w:date="2017-11-02T13:23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from the production of</w:delText>
        </w:r>
      </w:del>
      <w:ins w:id="102" w:author="Michelle Lindson" w:date="2017-11-02T13:23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when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materials used to package </w:t>
      </w:r>
      <w:del w:id="103" w:author="Michelle Lindson" w:date="2017-11-02T13:23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beef</w:t>
      </w:r>
      <w:ins w:id="104" w:author="Michelle Lindson" w:date="2017-11-02T13:23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ins w:id="105" w:author="Michelle Lindson" w:date="2017-11-02T13:38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are</w:t>
        </w:r>
      </w:ins>
      <w:ins w:id="106" w:author="Michelle Lindson" w:date="2017-11-02T13:23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sourced and made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ins w:id="107" w:author="Michelle Lindson" w:date="2017-11-02T14:33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Carbon is </w:t>
        </w:r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then 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released when the </w:t>
        </w:r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bottles are packaged.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(Will appear after information text has been read) Tap one of the buttons below to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Beef is transported to the shops and restaurants</w:t>
      </w:r>
      <w:ins w:id="108" w:author="Michelle Lindson" w:date="2017-11-02T13:24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 Button 2: Water is pumped to provide drink for cows</w:t>
      </w:r>
      <w:ins w:id="109" w:author="Michelle Lindson" w:date="2017-11-02T13:24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</w:t>
      </w:r>
      <w:del w:id="110" w:author="Michelle Lindson" w:date="2017-11-02T13:24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Methane is released when g</w:delText>
        </w:r>
      </w:del>
      <w:ins w:id="111" w:author="Michelle Lindson" w:date="2017-11-02T13:24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razing cows pass wind.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10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Narrator text: Carbon is released when beef is transported to the shops and restaurants it is sold in.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Electricity powers </w:t>
      </w:r>
      <w:del w:id="112" w:author="Michelle Lindson" w:date="2017-11-02T13:24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resources in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shops and restaurants [X] Button 2: Pesticides are put on cow feed to stop it being damaged by pests. Button 3: </w:t>
      </w:r>
      <w:del w:id="113" w:author="Michelle Lindson" w:date="2017-11-02T13:27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Methane is released as b</w:delText>
        </w:r>
      </w:del>
      <w:ins w:id="114" w:author="Michelle Lindson" w:date="2017-11-02T13:27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eef and </w:t>
      </w:r>
      <w:ins w:id="115" w:author="Michelle Lindson" w:date="2017-11-02T13:27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its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packaging decompose</w:t>
      </w:r>
      <w:del w:id="116" w:author="Michelle Lindson" w:date="2017-11-02T13:39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</w:t>
      </w:r>
      <w:del w:id="117" w:author="Michelle Lindson" w:date="2017-11-02T13:27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a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landfill</w:t>
      </w:r>
      <w:proofErr w:type="spellEnd"/>
      <w:ins w:id="118" w:author="Michelle Lindson" w:date="2017-11-02T13:27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11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electricity power</w:t>
      </w:r>
      <w:ins w:id="119" w:author="Michelle Lindson" w:date="2017-11-02T13:46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fridges, lights, computers, heating, water and many more resources in the shops and restaurants.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Customers travel to shops and restaurants </w:t>
      </w:r>
      <w:del w:id="120" w:author="Michelle Lindson" w:date="2017-11-02T13:25:00Z">
        <w:r w:rsidRPr="00684EDF" w:rsidDel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to buy and eat beef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[X] Button 2: </w:t>
      </w:r>
      <w:del w:id="121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Farm v</w:delText>
        </w:r>
      </w:del>
      <w:ins w:id="122" w:author="Michelle Lindson" w:date="2017-11-02T13:37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V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ehicles are used </w:t>
      </w:r>
      <w:ins w:id="123" w:author="Michelle Lindson" w:date="2017-11-02T13:37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on the </w:t>
        </w:r>
      </w:ins>
      <w:del w:id="124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to </w:delText>
        </w:r>
      </w:del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farm </w:t>
      </w:r>
      <w:proofErr w:type="gramEnd"/>
      <w:del w:id="125" w:author="Michelle Lindson" w:date="2017-11-02T13:37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fields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The materials used to package beef are </w:t>
      </w:r>
      <w:ins w:id="126" w:author="Michelle Lindson" w:date="2017-11-02T13:25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sourced and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produced.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12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customers travel to the shops and restaurants</w:t>
      </w:r>
      <w:ins w:id="127" w:author="Michelle Lindson" w:date="2017-11-02T13:25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to buy beef.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del w:id="128" w:author="Michelle Lindson" w:date="2017-11-02T13:28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Methane is released as b</w:delText>
        </w:r>
      </w:del>
      <w:ins w:id="129" w:author="Michelle Lindson" w:date="2017-11-02T13:28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eef and </w:t>
      </w:r>
      <w:ins w:id="130" w:author="Michelle Lindson" w:date="2017-11-02T13:28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its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packaging decompose</w:t>
      </w:r>
      <w:del w:id="131" w:author="Michelle Lindson" w:date="2017-11-02T13:39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</w:t>
      </w:r>
      <w:del w:id="132" w:author="Michelle Lindson" w:date="2017-11-02T13:28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landfill</w:t>
      </w:r>
      <w:ins w:id="133" w:author="Michelle Lindson" w:date="2017-11-02T13:25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 Button 2: Trees and plants are cut down to make space for cows</w:t>
      </w:r>
      <w:ins w:id="134" w:author="Michelle Lindson" w:date="2017-11-02T13:25:00Z">
        <w:r w:rsidR="00F55C72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Animals are transported to the slaughter house.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13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</w:t>
      </w:r>
      <w:ins w:id="135" w:author="Michelle Lindson" w:date="2017-11-02T13:40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If beef and its packaging </w:t>
        </w:r>
        <w:proofErr w:type="gramStart"/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is</w:t>
        </w:r>
        <w:proofErr w:type="gramEnd"/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thrown in</w:t>
        </w:r>
      </w:ins>
      <w:ins w:id="136" w:author="Michelle Lindson" w:date="2017-11-02T14:11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to</w:t>
        </w:r>
      </w:ins>
      <w:ins w:id="137" w:author="Michelle Lindson" w:date="2017-11-02T13:40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general waste, </w:t>
        </w:r>
      </w:ins>
      <w:del w:id="138" w:author="Michelle Lindson" w:date="2017-11-02T13:40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</w:delText>
        </w:r>
      </w:del>
      <w:ins w:id="139" w:author="Michelle Lindson" w:date="2017-11-02T13:40:00Z">
        <w:r w:rsidR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ethane is released as </w:t>
      </w:r>
      <w:del w:id="140" w:author="Michelle Lindson" w:date="2017-11-02T13:41:00Z">
        <w:r w:rsidRPr="00684EDF" w:rsidDel="003755B4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beef and packaging</w:delText>
        </w:r>
      </w:del>
      <w:ins w:id="141" w:author="Michelle Lindson" w:date="2017-11-02T14:11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they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decompose</w:t>
      </w:r>
      <w:del w:id="142" w:author="Michelle Lindson" w:date="2017-11-02T14:11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</w:t>
      </w:r>
      <w:del w:id="143" w:author="Michelle Lindson" w:date="2017-11-02T13:26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landfill</w:t>
      </w:r>
      <w:ins w:id="144" w:author="Michelle Lindson" w:date="2017-11-02T13:26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Show score of questions and time taken.</w:t>
      </w:r>
    </w:p>
    <w:p w:rsidR="00684EDF" w:rsidRPr="00684EDF" w:rsidRDefault="00684EDF" w:rsidP="00684E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84ED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Ocean: Plastic bottle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</w:t>
      </w:r>
      <w:ins w:id="145" w:author="Michelle Lindson" w:date="2017-11-02T13:50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oil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drilling rigs are constructed, installed and run. (NO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146" w:author="Michelle Lindson" w:date="2017-11-02T13:49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Oil is transported to </w:t>
        </w:r>
      </w:ins>
      <w:del w:id="147" w:author="Michelle Lindson" w:date="2017-11-02T13:49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Transportation of the oil to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treatment plants [X] Button 2: Plastic bottles are packaged</w:t>
      </w:r>
      <w:ins w:id="148" w:author="Michelle Lindson" w:date="2017-11-02T13:49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Electricity is used in shops and restaurants </w:t>
      </w:r>
      <w:del w:id="149" w:author="Michelle Lindson" w:date="2017-11-02T13:49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that store the</w:delText>
        </w:r>
      </w:del>
      <w:ins w:id="150" w:author="Michelle Lindson" w:date="2017-11-02T13:49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selling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plastic bottles</w:t>
      </w:r>
      <w:ins w:id="151" w:author="Michelle Lindson" w:date="2017-11-02T13:49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2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oil is transported via pipes and ships to </w:t>
      </w:r>
      <w:del w:id="152" w:author="Michelle Lindson" w:date="2017-11-02T13:50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treatment plants. (ANIMATION OF SHIP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Empty bottles are transported to a bottling plant</w:t>
      </w:r>
      <w:ins w:id="153" w:author="Michelle Lindson" w:date="2017-11-02T13:50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2: Electricity is used in shops and restaurants </w:t>
      </w:r>
      <w:del w:id="154" w:author="Michelle Lindson" w:date="2017-11-02T13:50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that store the</w:delText>
        </w:r>
      </w:del>
      <w:ins w:id="155" w:author="Michelle Lindson" w:date="2017-11-02T13:50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selling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plastic bottles</w:t>
      </w:r>
      <w:ins w:id="156" w:author="Michelle Lindson" w:date="2017-11-02T13:52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</w:t>
      </w:r>
      <w:del w:id="157" w:author="Michelle Lindson" w:date="2017-11-02T13:50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o</w:delText>
        </w:r>
      </w:del>
      <w:ins w:id="158" w:author="Michelle Lindson" w:date="2017-11-02T13:50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O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il is cleaned</w:t>
      </w:r>
      <w:ins w:id="159" w:author="Michelle Lindson" w:date="2017-11-02T13:51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3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</w:t>
      </w:r>
      <w:ins w:id="160" w:author="Michelle Lindson" w:date="2017-11-02T13:52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 oil is cleaned. </w:t>
        </w:r>
      </w:ins>
      <w:del w:id="161" w:author="Michelle Lindson" w:date="2017-11-02T13:52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electricity is required to clean the oil.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(NO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Plastic bottles decompose in </w:t>
      </w:r>
      <w:del w:id="162" w:author="Michelle Lindson" w:date="2017-11-02T13:28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landfill</w:t>
      </w:r>
      <w:ins w:id="163" w:author="Michelle Lindson" w:date="2017-11-02T13:52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2: </w:t>
      </w:r>
      <w:ins w:id="164" w:author="Michelle Lindson" w:date="2017-11-02T13:52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Oil </w:t>
        </w:r>
      </w:ins>
      <w:del w:id="165" w:author="Michelle Lindson" w:date="2017-11-02T13:52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D</w:delText>
        </w:r>
      </w:del>
      <w:ins w:id="166" w:author="Michelle Lindson" w:date="2017-11-02T13:52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rilling rigs are constructed, installed and run</w:t>
      </w:r>
      <w:ins w:id="167" w:author="Michelle Lindson" w:date="2017-11-02T13:52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Oil is transported to </w:t>
      </w:r>
      <w:ins w:id="168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bottle </w:t>
        </w:r>
      </w:ins>
      <w:del w:id="169" w:author="Michelle Lindson" w:date="2017-11-02T13:53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manufacturers</w:delText>
        </w:r>
      </w:del>
      <w:ins w:id="170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makers.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4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Narrator text: Carbon is released when the oil is transported via pipes, ships, rail and/or tankers to</w:t>
      </w:r>
      <w:ins w:id="171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bottle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172" w:author="Michelle Lindson" w:date="2017-11-02T13:53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manufacturers</w:delText>
        </w:r>
      </w:del>
      <w:ins w:id="173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makers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(ANIMATION OF OIL TRUCK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del w:id="174" w:author="Michelle Lindson" w:date="2017-11-02T13:53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o</w:delText>
        </w:r>
      </w:del>
      <w:ins w:id="175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O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il is cleaned</w:t>
      </w:r>
      <w:ins w:id="176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2: Oil is formed into plastic bottles and lids</w:t>
      </w:r>
      <w:ins w:id="177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 Button 3: </w:t>
      </w:r>
      <w:ins w:id="178" w:author="Michelle Lindson" w:date="2017-11-02T13:53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Oil is </w:t>
        </w:r>
      </w:ins>
      <w:ins w:id="179" w:author="Michelle Lindson" w:date="2017-11-02T13:54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transported</w:t>
        </w:r>
      </w:ins>
      <w:del w:id="180" w:author="Michelle Lindson" w:date="2017-11-02T13:54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Transportation of the oil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treatment plants</w:t>
      </w:r>
      <w:ins w:id="181" w:author="Michelle Lindson" w:date="2017-11-02T13:54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5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when </w:t>
      </w:r>
      <w:del w:id="182" w:author="Michelle Lindson" w:date="2017-11-02T13:55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electricity is used to make 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oil </w:t>
      </w:r>
      <w:ins w:id="183" w:author="Michelle Lindson" w:date="2017-11-02T13:55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is made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into plastic bottles and lids. (ANIMATION OF ELECTRICITY BEING USED IN FACTORY)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184" w:author="Michelle Lindson" w:date="2017-11-02T14:03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 b</w:t>
        </w:r>
      </w:ins>
      <w:ins w:id="185" w:author="Michelle Lindson" w:date="2017-11-02T13:55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ottles are transported </w:t>
        </w:r>
      </w:ins>
      <w:del w:id="186" w:author="Michelle Lindson" w:date="2017-11-02T13:55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Transportation of bottles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bottling plant</w:t>
      </w:r>
      <w:ins w:id="187" w:author="Michelle Lindson" w:date="2017-11-02T14:03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[X] Button 2: </w:t>
      </w:r>
      <w:ins w:id="188" w:author="Michelle Lindson" w:date="2017-11-02T14:03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 b</w:t>
        </w:r>
      </w:ins>
      <w:ins w:id="189" w:author="Michelle Lindson" w:date="2017-11-02T13:55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ottles are transported </w:t>
        </w:r>
      </w:ins>
      <w:del w:id="190" w:author="Michelle Lindson" w:date="2017-11-02T13:55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Transportation of bottles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shops</w:t>
      </w:r>
      <w:ins w:id="191" w:author="Michelle Lindson" w:date="2017-11-02T13:55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and restaurants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</w:t>
      </w:r>
      <w:del w:id="192" w:author="Michelle Lindson" w:date="2017-11-02T13:55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b</w:delText>
        </w:r>
      </w:del>
      <w:ins w:id="193" w:author="Michelle Lindson" w:date="2017-11-02T13:56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 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ottles </w:t>
      </w:r>
      <w:del w:id="194" w:author="Michelle Lindson" w:date="2017-11-02T13:56:00Z">
        <w:r w:rsidRPr="00684EDF" w:rsidDel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are sent to </w:delText>
        </w:r>
      </w:del>
      <w:del w:id="195" w:author="Michelle Lindson" w:date="2017-11-02T13:28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a</w:delText>
        </w:r>
      </w:del>
      <w:ins w:id="196" w:author="Michelle Lindson" w:date="2017-11-02T13:56:00Z"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decompose </w:t>
        </w:r>
        <w:proofErr w:type="spellStart"/>
        <w:r w:rsidR="004B4F95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in</w:t>
        </w:r>
      </w:ins>
      <w:del w:id="197" w:author="Michelle Lindson" w:date="2017-11-02T13:28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landfill</w:t>
      </w:r>
      <w:proofErr w:type="spell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6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when bottles are transported to a bottling plant. (ANIMATION OF CONTAINER TRUCK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del w:id="198" w:author="Michelle Lindson" w:date="2017-11-02T13:56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 o</w:delText>
        </w:r>
      </w:del>
      <w:ins w:id="199" w:author="Michelle Lindson" w:date="2017-11-02T13:56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O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il is cleaned. Button 2: </w:t>
      </w:r>
      <w:ins w:id="200" w:author="Michelle Lindson" w:date="2017-11-02T14:03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Plastic </w:t>
        </w:r>
      </w:ins>
      <w:del w:id="201" w:author="Michelle Lindson" w:date="2017-11-02T14:03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B</w:delText>
        </w:r>
      </w:del>
      <w:ins w:id="202" w:author="Michelle Lindson" w:date="2017-11-02T14:03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ottles are packaged.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3: Machines fill </w:t>
      </w:r>
      <w:del w:id="203" w:author="Michelle Lindson" w:date="2017-11-02T13:57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ins w:id="204" w:author="Michelle Lindson" w:date="2017-11-02T13:57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  <w:r w:rsidR="000462A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bottles with liquid.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7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when </w:t>
      </w:r>
      <w:del w:id="205" w:author="Michelle Lindson" w:date="2017-11-02T13:57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machines fill </w:t>
      </w:r>
      <w:del w:id="206" w:author="Michelle Lindson" w:date="2017-11-02T13:57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ins w:id="207" w:author="Michelle Lindson" w:date="2017-11-02T13:57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  <w:r w:rsidR="000462A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bottles with liquid. (ANIMATION OF CONVEYOR BELT)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Button 1: </w:t>
      </w:r>
      <w:del w:id="208" w:author="Michelle Lindson" w:date="2017-11-02T13:57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The</w:delText>
        </w:r>
      </w:del>
      <w:ins w:id="209" w:author="Michelle Lindson" w:date="2017-11-02T14:02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bottles are packaged. [X] Button 2: Electricity is used in shops and restaurants </w:t>
      </w:r>
      <w:del w:id="210" w:author="Michelle Lindson" w:date="2017-11-02T13:57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that store the</w:delText>
        </w:r>
      </w:del>
      <w:ins w:id="211" w:author="Michelle Lindson" w:date="2017-11-02T13:57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selling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plastic bottles</w:t>
      </w:r>
      <w:ins w:id="212" w:author="Michelle Lindson" w:date="2017-11-02T14:05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Oil is transported</w:t>
      </w:r>
      <w:ins w:id="213" w:author="Michelle Lindson" w:date="2017-11-02T13:58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to treatment plants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8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</w:t>
      </w:r>
      <w:ins w:id="214" w:author="Michelle Lindson" w:date="2017-11-02T14:02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Carbon is released</w:t>
        </w:r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when</w:t>
        </w:r>
        <w:r w:rsidR="000462A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the materials used to package </w:t>
        </w:r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 bottles</w:t>
        </w:r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are sourced and made</w:t>
        </w:r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  <w:r w:rsidR="000462A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is </w:t>
      </w:r>
      <w:ins w:id="215" w:author="Michelle Lindson" w:date="2017-11-02T14:02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then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released when the </w:t>
      </w:r>
      <w:ins w:id="216" w:author="Michelle Lindson" w:date="2017-11-02T13:58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  <w:r w:rsidR="000462A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bottles are packaged. (ANIMATION OF CONVEYOR BELT)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Oil is transported to treatment plants. Button 2: </w:t>
      </w:r>
      <w:ins w:id="217" w:author="Michelle Lindson" w:date="2017-11-02T14:06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Plastic </w:t>
        </w:r>
      </w:ins>
      <w:del w:id="218" w:author="Michelle Lindson" w:date="2017-11-02T14:06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B</w:delText>
        </w:r>
      </w:del>
      <w:ins w:id="219" w:author="Michelle Lindson" w:date="2017-11-02T14:06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ottles are transported to shops and restaurants. [X] Button 3: </w:t>
      </w:r>
      <w:ins w:id="220" w:author="Michelle Lindson" w:date="2017-11-02T14:06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Plastic </w:t>
        </w:r>
      </w:ins>
      <w:del w:id="221" w:author="Michelle Lindson" w:date="2017-11-02T14:06:00Z">
        <w:r w:rsidRPr="00684EDF" w:rsidDel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B</w:delText>
        </w:r>
      </w:del>
      <w:ins w:id="222" w:author="Michelle Lindson" w:date="2017-11-02T14:06:00Z">
        <w:r w:rsidR="000462A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ottles are transported to treatment plant.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9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</w:t>
      </w:r>
      <w:del w:id="223" w:author="Michelle Lindson" w:date="2017-11-02T14:06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from </w:delText>
        </w:r>
      </w:del>
      <w:ins w:id="224" w:author="Michelle Lindson" w:date="2017-11-02T14:06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when plastic</w:t>
        </w:r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del w:id="225" w:author="Michelle Lindson" w:date="2017-11-02T14:07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transporting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bottles </w:t>
      </w:r>
      <w:ins w:id="226" w:author="Michelle Lindson" w:date="2017-11-02T14:07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are transported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restaurants and shops. (ANIMATION OF CONTAINER TRUCK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Electricity is used to power resources in the shops and restaurants. [X] Button 2: </w:t>
      </w:r>
      <w:ins w:id="227" w:author="Michelle Lindson" w:date="2017-11-02T14:07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Oil </w:t>
        </w:r>
      </w:ins>
      <w:del w:id="228" w:author="Michelle Lindson" w:date="2017-11-02T14:07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D</w:delText>
        </w:r>
      </w:del>
      <w:ins w:id="229" w:author="Michelle Lindson" w:date="2017-11-02T14:07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rilling rigs are </w:t>
      </w:r>
      <w:del w:id="230" w:author="Michelle Lindson" w:date="2017-11-02T14:07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constucted</w:delText>
        </w:r>
      </w:del>
      <w:ins w:id="231" w:author="Michelle Lindson" w:date="2017-11-02T14:07:00Z"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constructed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installed and run. Button 3: </w:t>
      </w:r>
      <w:ins w:id="232" w:author="Michelle Lindson" w:date="2017-11-02T14:07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Plastic </w:t>
        </w:r>
      </w:ins>
      <w:del w:id="233" w:author="Michelle Lindson" w:date="2017-11-02T14:07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B</w:delText>
        </w:r>
      </w:del>
      <w:ins w:id="234" w:author="Michelle Lindson" w:date="2017-11-02T14:07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ottles</w:t>
      </w:r>
      <w:ins w:id="235" w:author="Michelle Lindson" w:date="2017-11-02T14:07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decompose in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236" w:author="Michelle Lindson" w:date="2017-11-02T14:07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are thrown to 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landfill.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10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electricity power fridges, lights, computers, heating, water and many more resources in the shops and restaurants. (NO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Button 1: Machine</w:t>
      </w:r>
      <w:ins w:id="237" w:author="Michelle Lindson" w:date="2017-11-02T14:08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del w:id="238" w:author="Michelle Lindson" w:date="2017-11-02T14:08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ry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fill</w:t>
      </w:r>
      <w:del w:id="239" w:author="Michelle Lindson" w:date="2017-11-02T14:08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240" w:author="Michelle Lindson" w:date="2017-11-02T14:08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ins w:id="241" w:author="Michelle Lindson" w:date="2017-11-02T14:08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bottles with liquid. Button 2: </w:t>
      </w:r>
      <w:ins w:id="242" w:author="Michelle Lindson" w:date="2017-11-02T14:08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Oil </w:t>
        </w:r>
      </w:ins>
      <w:del w:id="243" w:author="Michelle Lindson" w:date="2017-11-02T14:08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D</w:delText>
        </w:r>
      </w:del>
      <w:ins w:id="244" w:author="Michelle Lindson" w:date="2017-11-02T14:08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rilling rigs are constructed</w:t>
      </w:r>
      <w:ins w:id="245" w:author="Michelle Lindson" w:date="2017-11-02T14:09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, installed and run.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Button 3: Customer</w:t>
      </w:r>
      <w:del w:id="246" w:author="Michelle Lindson" w:date="2017-11-02T14:09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'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 travel to shops and restaurants to buy plastic bottles.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11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customer</w:t>
      </w:r>
      <w:del w:id="247" w:author="Michelle Lindson" w:date="2017-11-02T14:09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’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 travel to shops and restaurants</w:t>
      </w:r>
      <w:ins w:id="248" w:author="Michelle Lindson" w:date="2017-11-02T14:09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to buy plastic bottles.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 ANIMATION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CAR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249" w:author="Michelle Lindson" w:date="2017-11-02T14:09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Plastic </w:t>
        </w:r>
      </w:ins>
      <w:del w:id="250" w:author="Michelle Lindson" w:date="2017-11-02T14:09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B</w:delText>
        </w:r>
      </w:del>
      <w:ins w:id="251" w:author="Michelle Lindson" w:date="2017-11-02T14:09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ottles decompose in landfill. [X] Button 2: Transportation of the oil to treatment plants Button 3: Drilling rigs are constructed, installed and run.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12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93442B" w:rsidRPr="00684EDF" w:rsidRDefault="00684EDF" w:rsidP="0093442B">
      <w:pPr>
        <w:shd w:val="clear" w:color="auto" w:fill="FFFFFF"/>
        <w:spacing w:after="240" w:line="240" w:lineRule="auto"/>
        <w:rPr>
          <w:ins w:id="252" w:author="Michelle Lindson" w:date="2017-11-02T14:10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</w:t>
      </w:r>
      <w:ins w:id="253" w:author="Michelle Lindson" w:date="2017-11-02T14:10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If 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 bottles are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thrown in</w:t>
        </w:r>
      </w:ins>
      <w:ins w:id="254" w:author="Michelle Lindson" w:date="2017-11-02T14:11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to</w:t>
        </w:r>
      </w:ins>
      <w:ins w:id="255" w:author="Michelle Lindson" w:date="2017-11-02T14:10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general waste, m</w:t>
        </w:r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ethane is released as </w:t>
        </w:r>
      </w:ins>
      <w:ins w:id="256" w:author="Michelle Lindson" w:date="2017-11-02T14:11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they</w:t>
        </w:r>
      </w:ins>
      <w:ins w:id="257" w:author="Michelle Lindson" w:date="2017-11-02T14:10:00Z"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decompose in landfill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del w:id="258" w:author="Michelle Lindson" w:date="2017-11-02T14:11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Methane is released as bottles decompose in landfill</w:delText>
        </w:r>
      </w:del>
      <w:del w:id="259" w:author="Michelle Lindson" w:date="2017-11-02T13:29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(Interesting fact) (NO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Show score of questions and time taken.</w:t>
      </w:r>
    </w:p>
    <w:p w:rsidR="00684EDF" w:rsidRPr="00684EDF" w:rsidRDefault="00684EDF" w:rsidP="00684E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84ED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Rainforest: Mobile phones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1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released as mines are constructed, installed and run to extract raw materials. (NO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  <w:proofErr w:type="gramEnd"/>
      <w:del w:id="260" w:author="Michelle Lindson" w:date="2017-11-02T14:20:00Z">
        <w:r w:rsidRPr="00684EDF" w:rsidDel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</w:delText>
        </w:r>
      </w:del>
      <w:ins w:id="261" w:author="Michelle Lindson" w:date="2017-11-02T14:21:00Z">
        <w:r w:rsidR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Mobile phones are packaged</w:t>
        </w:r>
      </w:ins>
      <w:commentRangeStart w:id="262"/>
      <w:del w:id="263" w:author="Michelle Lindson" w:date="2017-11-02T14:20:00Z">
        <w:r w:rsidRPr="00684EDF" w:rsidDel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Raw materials are thrown away</w:delText>
        </w:r>
      </w:del>
      <w:commentRangeEnd w:id="262"/>
      <w:r w:rsidR="00E469C0">
        <w:rPr>
          <w:rStyle w:val="CommentReference"/>
        </w:rPr>
        <w:commentReference w:id="262"/>
      </w: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Button 2: Raw materials are transported to factories. [X] Button 3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  <w:del w:id="264" w:author="Michelle Lindson" w:date="2017-11-02T14:20:00Z">
        <w:r w:rsidRPr="00684EDF" w:rsidDel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Raw materials are burned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proofErr w:type="gramEnd"/>
      <w:ins w:id="265" w:author="Michelle Lindson" w:date="2017-11-02T14:21:00Z">
        <w:r w:rsidR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Electricity is used in phone shops</w:t>
        </w:r>
      </w:ins>
      <w:ins w:id="266" w:author="Michelle Lindson" w:date="2017-11-02T14:24:00Z">
        <w:r w:rsidR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2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Narrator text: Carbon is released as raw materials are transported to factories in China, Taiwan, Japan or Korea (ANIMATION OF CONTAINER TRUCK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Raw materials are made into phone parts. [X] Button 2: </w:t>
      </w:r>
      <w:del w:id="267" w:author="Michelle Lindson" w:date="2017-11-02T14:26:00Z">
        <w:r w:rsidRPr="00684EDF" w:rsidDel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Raw materials are </w:delText>
        </w:r>
      </w:del>
      <w:ins w:id="268" w:author="Michelle Lindson" w:date="2017-11-02T14:26:00Z">
        <w:r w:rsidR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</w:t>
        </w:r>
        <w:r w:rsidR="00E469C0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ines are constructed, installed and run</w:t>
        </w:r>
      </w:ins>
      <w:del w:id="269" w:author="Michelle Lindson" w:date="2017-11-02T14:26:00Z">
        <w:r w:rsidRPr="00684EDF" w:rsidDel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filtered into minerals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</w:t>
      </w:r>
      <w:del w:id="270" w:author="Michelle Lindson" w:date="2017-11-02T14:26:00Z">
        <w:r w:rsidRPr="00684EDF" w:rsidDel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Raw materials are thrown away</w:delText>
        </w:r>
      </w:del>
      <w:ins w:id="271" w:author="Michelle Lindson" w:date="2017-11-02T14:26:00Z">
        <w:r w:rsidR="00E469C0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Customers travel to the phone shop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3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when </w:t>
      </w:r>
      <w:del w:id="272" w:author="Michelle Lindson" w:date="2017-11-02T14:27:00Z">
        <w:r w:rsidRPr="00684EDF" w:rsidDel="00BA2CA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electricity is generated to construct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raw materials</w:t>
      </w:r>
      <w:ins w:id="273" w:author="Michelle Lindson" w:date="2017-11-02T14:27:00Z">
        <w:r w:rsidR="00BA2CA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are made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into usable phone parts (SPARKING ELECTRICITY POLE)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274" w:author="Michelle Lindson" w:date="2017-11-02T14:14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Unwanted/broken phones decompose in landfill</w:t>
        </w:r>
      </w:ins>
      <w:del w:id="275" w:author="Michelle Lindson" w:date="2017-11-02T14:14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Phones are thrown away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Phones are transported to factories. Button 3: </w:t>
      </w:r>
      <w:ins w:id="276" w:author="Michelle Lindson" w:date="2017-11-02T14:34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Mobile </w:t>
        </w:r>
      </w:ins>
      <w:del w:id="277" w:author="Michelle Lindson" w:date="2017-11-02T14:34:00Z">
        <w:r w:rsidRPr="00684EDF" w:rsidDel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P</w:delText>
        </w:r>
      </w:del>
      <w:ins w:id="278" w:author="Michelle Lindson" w:date="2017-11-02T14:34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hones are packaged.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4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</w:t>
      </w:r>
      <w:ins w:id="279" w:author="Michelle Lindson" w:date="2017-11-02T14:30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Carbon is released</w:t>
        </w:r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when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the materials used to package </w:t>
        </w:r>
      </w:ins>
      <w:ins w:id="280" w:author="Michelle Lindson" w:date="2017-11-02T14:31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mobile phones</w:t>
        </w:r>
      </w:ins>
      <w:ins w:id="281" w:author="Michelle Lindson" w:date="2017-11-02T14:30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are sourced and made</w:t>
        </w:r>
      </w:ins>
      <w:ins w:id="282" w:author="Michelle Lindson" w:date="2017-11-02T14:34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ins w:id="283" w:author="Michelle Lindson" w:date="2017-11-02T14:30:00Z"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ins w:id="284" w:author="Michelle Lindson" w:date="2017-11-02T14:32:00Z"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Carbon is </w:t>
        </w:r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then 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released when the </w:t>
        </w:r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plastic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  <w:r w:rsidR="00A16CD6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bottles are packaged.</w:t>
        </w:r>
      </w:ins>
      <w:del w:id="285" w:author="Michelle Lindson" w:date="2017-11-02T14:32:00Z">
        <w:r w:rsidRPr="00684EDF" w:rsidDel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Carbon is released when mobile phones are packaged</w:delText>
        </w:r>
      </w:del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.(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ANIMATION 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Button 1: Raw materials are transported</w:t>
      </w:r>
      <w:ins w:id="286" w:author="Michelle Lindson" w:date="2017-11-02T14:38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to factories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</w:t>
      </w:r>
      <w:ins w:id="287" w:author="Michelle Lindson" w:date="2017-11-02T14:39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Mobile </w:t>
        </w:r>
      </w:ins>
      <w:del w:id="288" w:author="Michelle Lindson" w:date="2017-11-02T14:39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P</w:delText>
        </w:r>
      </w:del>
      <w:ins w:id="289" w:author="Michelle Lindson" w:date="2017-11-02T14:39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hones are transported to the shops. [X] Button 3: </w:t>
      </w:r>
      <w:ins w:id="290" w:author="Michelle Lindson" w:date="2017-11-02T14:42:00Z"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Electricity is used to charge </w:t>
        </w:r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mobile</w:t>
        </w:r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phone</w:t>
        </w:r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  <w:r w:rsidR="005A5779"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del w:id="291" w:author="Michelle Lindson" w:date="2017-11-02T14:39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P</w:delText>
        </w:r>
      </w:del>
      <w:del w:id="292" w:author="Michelle Lindson" w:date="2017-11-02T14:42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hones are charged.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5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</w:t>
      </w:r>
      <w:del w:id="293" w:author="Michelle Lindson" w:date="2017-11-02T14:39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constructed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mobile phones are transported to </w:t>
      </w:r>
      <w:del w:id="294" w:author="Michelle Lindson" w:date="2017-11-02T14:38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phone shop</w:t>
      </w:r>
      <w:ins w:id="295" w:author="Michelle Lindson" w:date="2017-11-02T14:38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(ANIMATION OF CONTAINER TRUCK MOVING)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Electricity is used to power phone shops. [X] Button 2: </w:t>
      </w:r>
      <w:ins w:id="296" w:author="Michelle Lindson" w:date="2017-11-02T14:40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</w:t>
        </w:r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ines are constructed, installed and run</w:t>
        </w:r>
        <w:r w:rsidR="005A5779"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del w:id="297" w:author="Michelle Lindson" w:date="2017-11-02T14:40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Mines are constructed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3: </w:t>
      </w:r>
      <w:ins w:id="298" w:author="Michelle Lindson" w:date="2017-11-02T14:34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Mobile </w:t>
        </w:r>
      </w:ins>
      <w:del w:id="299" w:author="Michelle Lindson" w:date="2017-11-02T14:34:00Z">
        <w:r w:rsidRPr="00684EDF" w:rsidDel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P</w:delText>
        </w:r>
      </w:del>
      <w:ins w:id="300" w:author="Michelle Lindson" w:date="2017-11-02T14:34:00Z">
        <w:r w:rsidR="00A16CD6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p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hones are packaged.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6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Carbon is released as electricity powers lights, computers, heating, water and many more resources in </w:t>
      </w:r>
      <w:del w:id="301" w:author="Michelle Lindson" w:date="2017-11-02T14:40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phone shop</w:t>
      </w:r>
      <w:ins w:id="302" w:author="Michelle Lindson" w:date="2017-11-02T14:40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 NO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Raw materials are transported to factories. Button 2: </w:t>
      </w:r>
      <w:ins w:id="303" w:author="Michelle Lindson" w:date="2017-11-02T14:41:00Z"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Raw materials are made into phone parts</w:t>
        </w:r>
      </w:ins>
      <w:del w:id="304" w:author="Michelle Lindson" w:date="2017-11-02T14:41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Electricity is used to turn raw materials into mobile phones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Button 3: Customers travel to the phone shop</w:t>
      </w:r>
      <w:del w:id="305" w:author="Michelle Lindson" w:date="2017-11-02T14:41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7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as customers travel to the phone shop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.(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ANIMATION OF CAR DRIVING)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Del="005A5779" w:rsidRDefault="00684EDF" w:rsidP="00684EDF">
      <w:pPr>
        <w:shd w:val="clear" w:color="auto" w:fill="FFFFFF"/>
        <w:spacing w:after="240" w:line="240" w:lineRule="auto"/>
        <w:rPr>
          <w:del w:id="306" w:author="Michelle Lindson" w:date="2017-11-02T14:43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307" w:author="Michelle Lindson" w:date="2017-11-02T14:14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Unwanted/broken phones decompose in landfill</w:t>
        </w:r>
      </w:ins>
      <w:del w:id="308" w:author="Michelle Lindson" w:date="2017-11-02T14:14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Phone is thrown in </w:delText>
        </w:r>
      </w:del>
      <w:del w:id="309" w:author="Michelle Lindson" w:date="2017-11-02T13:29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landfill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Electricity is used to charge </w:t>
      </w:r>
      <w:del w:id="310" w:author="Michelle Lindson" w:date="2017-11-02T14:42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ins w:id="311" w:author="Michelle Lindson" w:date="2017-11-02T14:42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mobile</w:t>
        </w:r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phone. [X] Button 3: </w:t>
      </w:r>
      <w:ins w:id="312" w:author="Michelle Lindson" w:date="2017-11-02T14:43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</w:t>
        </w:r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ines are constructed, installed and </w:t>
        </w:r>
        <w:proofErr w:type="spellStart"/>
        <w:r w:rsidR="005A5779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run</w:t>
        </w:r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del w:id="313" w:author="Michelle Lindson" w:date="2017-11-02T14:43:00Z">
        <w:r w:rsidRPr="00684EDF" w:rsidDel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Mines are constructed.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</w:t>
      </w:r>
      <w:proofErr w:type="spell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8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Default="00684EDF" w:rsidP="00684EDF">
      <w:pPr>
        <w:shd w:val="clear" w:color="auto" w:fill="FFFFFF"/>
        <w:spacing w:after="240" w:line="240" w:lineRule="auto"/>
        <w:rPr>
          <w:ins w:id="314" w:author="Michelle Lindson" w:date="2017-11-02T14:44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Narrator text: Carbon is released when electricity is used every time the</w:t>
      </w:r>
      <w:ins w:id="315" w:author="Michelle Lindson" w:date="2017-11-02T14:42:00Z">
        <w:r w:rsidR="005A5779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mobile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phone is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charged(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ANIMATION)</w:t>
      </w:r>
    </w:p>
    <w:p w:rsidR="000D000B" w:rsidRDefault="000D000B" w:rsidP="00684EDF">
      <w:pPr>
        <w:shd w:val="clear" w:color="auto" w:fill="FFFFFF"/>
        <w:spacing w:after="240" w:line="240" w:lineRule="auto"/>
        <w:rPr>
          <w:ins w:id="316" w:author="Michelle Lindson" w:date="2017-11-02T14:44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0D000B" w:rsidRPr="00684EDF" w:rsidRDefault="000D000B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ins w:id="317" w:author="Michelle Lindson" w:date="2017-11-02T14:44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Interesting fact: Once your phone is fully charged, switch the charger off at the wall to avoid wasting electricity.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Button 1: </w:t>
      </w:r>
      <w:ins w:id="318" w:author="Michelle Lindson" w:date="2017-11-02T14:44:00Z">
        <w:r w:rsidR="000D000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Raw materials are made into phone parts</w:t>
        </w:r>
      </w:ins>
      <w:del w:id="319" w:author="Michelle Lindson" w:date="2017-11-02T14:44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Electricity is used to turn raw materials into mobile phones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2: Customers travel to </w:t>
      </w:r>
      <w:ins w:id="320" w:author="Michelle Lindson" w:date="2017-11-02T14:44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phone shop</w:t>
      </w:r>
      <w:del w:id="321" w:author="Michelle Lindson" w:date="2017-11-02T14:44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Button 3: </w:t>
      </w:r>
      <w:del w:id="322" w:author="Michelle Lindson" w:date="2017-11-02T13:30:00Z">
        <w:r w:rsidRPr="00684EDF" w:rsidDel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Raw materials continue to be drilled/mined.</w:delText>
        </w:r>
      </w:del>
      <w:ins w:id="323" w:author="Michelle Lindson" w:date="2017-11-02T13:30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Unwanted/broken phone</w:t>
        </w:r>
      </w:ins>
      <w:ins w:id="324" w:author="Michelle Lindson" w:date="2017-11-02T14:14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 decompose in landfill</w:t>
        </w:r>
      </w:ins>
      <w:ins w:id="325" w:author="Michelle Lindson" w:date="2017-11-02T13:30:00Z">
        <w:r w:rsidR="00C30208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[X]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Slide 9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tick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cross will appear if correct or incorrect)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Narrator text: </w:t>
      </w:r>
      <w:ins w:id="326" w:author="Michelle Lindson" w:date="2017-11-02T14:12:00Z"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If 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unwanted or broken phones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are thrown into general waste, m</w:t>
        </w:r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ethane is released as 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they</w:t>
        </w:r>
        <w:r w:rsidR="0093442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decompose in landfill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  <w:r w:rsidR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If phones are not recycled, </w:t>
        </w:r>
      </w:ins>
      <w:del w:id="327" w:author="Michelle Lindson" w:date="2017-11-02T14:13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Carbon is released as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raw materials continue to be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drilled/mined</w:t>
      </w:r>
      <w:proofErr w:type="gramEnd"/>
      <w:del w:id="328" w:author="Michelle Lindson" w:date="2017-11-02T14:13:00Z">
        <w:r w:rsidRPr="00684EDF" w:rsidDel="0093442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if phone is not recycled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(NO ANIMATION)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(Will appear after information text has been read) Tap one of the buttons below to select which step you think comes next!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Show score of questions and time taken.</w:t>
      </w:r>
    </w:p>
    <w:p w:rsidR="00684EDF" w:rsidRPr="00684EDF" w:rsidRDefault="00684EDF" w:rsidP="00684E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84ED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In-Game Facts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Arctic Tundra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5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fact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In the UK natural gas has almost run out, so it is imported from further away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7 fact: 10% of electricity </w:t>
      </w:r>
      <w:ins w:id="329" w:author="Michelle Lindson" w:date="2017-11-02T14:46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is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wasted along metal pylons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8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fact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9-16% of the electricity consumed in homes is used to power devices left on standby</w:t>
      </w:r>
      <w:ins w:id="330" w:author="Michelle Lindson" w:date="2017-11-02T14:46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 What a waste!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time fact: The Arctic is estimated to hold the world's largest remaining untapped gas reserves</w:t>
      </w:r>
    </w:p>
    <w:p w:rsidR="00684EDF" w:rsidRPr="00684EDF" w:rsidDel="000D000B" w:rsidRDefault="00684EDF" w:rsidP="000D000B">
      <w:pPr>
        <w:shd w:val="clear" w:color="auto" w:fill="FFFFFF"/>
        <w:spacing w:after="240" w:line="240" w:lineRule="auto"/>
        <w:rPr>
          <w:del w:id="331" w:author="Michelle Lindson" w:date="2017-11-02T14:47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time fact: Permafrost is the frozen layer of soil in the ground of the tundra</w:t>
      </w:r>
      <w:ins w:id="332" w:author="Michelle Lindson" w:date="2017-11-02T14:47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;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333" w:author="Michelle Lindson" w:date="2017-11-02T14:47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which </w:delText>
        </w:r>
      </w:del>
      <w:ins w:id="334" w:author="Michelle Lindson" w:date="2017-11-02T14:47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it</w:t>
        </w:r>
        <w:r w:rsidR="000D000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is melting </w:t>
      </w:r>
      <w:del w:id="335" w:author="Michelle Lindson" w:date="2017-11-02T14:47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as a result</w:delText>
        </w:r>
      </w:del>
      <w:ins w:id="336" w:author="Michelle Lindson" w:date="2017-11-02T14:47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because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climate change</w:t>
      </w:r>
      <w:ins w:id="337" w:author="Michelle Lindson" w:date="2017-11-02T14:47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. Melted water and rainfall then soaks right through the soil so there are less water </w:t>
        </w:r>
        <w:proofErr w:type="spellStart"/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soruces</w:t>
        </w:r>
        <w:proofErr w:type="spellEnd"/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for the </w:t>
        </w:r>
        <w:proofErr w:type="spellStart"/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animals.</w:t>
        </w:r>
      </w:ins>
    </w:p>
    <w:p w:rsidR="00684EDF" w:rsidRPr="00684EDF" w:rsidDel="000D000B" w:rsidRDefault="00684EDF" w:rsidP="000D000B">
      <w:pPr>
        <w:shd w:val="clear" w:color="auto" w:fill="FFFFFF"/>
        <w:spacing w:after="240" w:line="240" w:lineRule="auto"/>
        <w:rPr>
          <w:del w:id="338" w:author="Michelle Lindson" w:date="2017-11-02T14:48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del w:id="339" w:author="Michelle Lindson" w:date="2017-11-02T14:47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Any time fact: </w:delText>
        </w:r>
      </w:del>
      <w:del w:id="340" w:author="Michelle Lindson" w:date="2017-11-02T14:48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Melted water and rainfall to soak right through the soil so there is less water sources for the animals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</w:t>
      </w:r>
      <w:proofErr w:type="spell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time fact: Some scientists believe that at this rate the Arctic could be ice-free by 2030 or even earlier</w:t>
      </w:r>
      <w:ins w:id="341" w:author="Michelle Lindson" w:date="2017-11-02T14:48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!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Ocean</w:t>
      </w:r>
    </w:p>
    <w:p w:rsidR="000D000B" w:rsidRDefault="00684EDF" w:rsidP="00684EDF">
      <w:pPr>
        <w:shd w:val="clear" w:color="auto" w:fill="FFFFFF"/>
        <w:spacing w:after="240" w:line="240" w:lineRule="auto"/>
        <w:rPr>
          <w:ins w:id="342" w:author="Michelle Lindson" w:date="2017-11-02T14:48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12 fact: Methane is 23 times more harmful to the environment than carbon</w:t>
      </w:r>
      <w:ins w:id="343" w:author="Michelle Lindson" w:date="2017-11-02T14:48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0D000B" w:rsidRDefault="00684EDF" w:rsidP="00684EDF">
      <w:pPr>
        <w:shd w:val="clear" w:color="auto" w:fill="FFFFFF"/>
        <w:spacing w:after="240" w:line="240" w:lineRule="auto"/>
        <w:rPr>
          <w:ins w:id="344" w:author="Michelle Lindson" w:date="2017-11-02T14:48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Any time fact: London alone drinks 2 million plastic bottles of water daily (and that’s just water!) </w:t>
      </w:r>
    </w:p>
    <w:p w:rsidR="000D000B" w:rsidRDefault="00684EDF" w:rsidP="00684EDF">
      <w:pPr>
        <w:shd w:val="clear" w:color="auto" w:fill="FFFFFF"/>
        <w:spacing w:after="240" w:line="240" w:lineRule="auto"/>
        <w:rPr>
          <w:ins w:id="345" w:author="Michelle Lindson" w:date="2017-11-02T14:49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time fact: Warming of the seas is causing</w:t>
      </w:r>
      <w:ins w:id="346" w:author="Michelle Lindson" w:date="2017-11-02T14:48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coral to bleach and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animal</w:t>
      </w:r>
      <w:ins w:id="347" w:author="Michelle Lindson" w:date="2017-11-02T14:49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move to cooler waters</w:t>
      </w:r>
      <w:ins w:id="348" w:author="Michelle Lindson" w:date="2017-11-02T14:49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del w:id="349" w:author="Michelle Lindson" w:date="2017-11-02T14:49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, and coral bleaching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Any time fact: </w:t>
      </w:r>
      <w:del w:id="350" w:author="Michelle Lindson" w:date="2017-11-02T14:49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More CO2 is being absorbed by t</w:delText>
        </w:r>
      </w:del>
      <w:ins w:id="351" w:author="Michelle Lindson" w:date="2017-11-02T14:49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 ocean</w:t>
      </w:r>
      <w:ins w:id="352" w:author="Michelle Lindson" w:date="2017-11-02T14:49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is absorbing more CO</w:t>
        </w:r>
        <w:r w:rsidR="000D000B">
          <w:rPr>
            <w:rFonts w:ascii="Segoe UI" w:eastAsia="Times New Roman" w:hAnsi="Segoe UI" w:cs="Segoe UI"/>
            <w:color w:val="24292E"/>
            <w:sz w:val="24"/>
            <w:szCs w:val="24"/>
            <w:vertAlign w:val="subscript"/>
            <w:lang w:eastAsia="en-GB"/>
          </w:rPr>
          <w:t>2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353" w:author="Michelle Lindson" w:date="2017-11-02T14:49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and a chemical reaction occurs,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making the ocean more acidic</w:t>
      </w:r>
      <w:ins w:id="354" w:author="Michelle Lindson" w:date="2017-11-02T14:50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355" w:author="Michelle Lindson" w:date="2017-11-02T14:50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Any time fact: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Acidic oceans </w:t>
      </w:r>
      <w:del w:id="356" w:author="Michelle Lindson" w:date="2017-11-02T14:50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are </w:delText>
        </w:r>
      </w:del>
      <w:ins w:id="357" w:author="Michelle Lindson" w:date="2017-11-02T14:50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have</w:t>
        </w:r>
        <w:r w:rsidR="000D000B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less </w:t>
      </w:r>
      <w:del w:id="358" w:author="Michelle Lindson" w:date="2017-11-02T14:50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saturated with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calcium carbonate, which is used to produce/maintain shells of crabs, mussels and clams</w:t>
      </w:r>
      <w:ins w:id="359" w:author="Michelle Lindson" w:date="2017-11-02T14:50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Rainforest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1 fact: Mining takes place in</w:t>
      </w:r>
      <w:ins w:id="360" w:author="Michelle Lindson" w:date="2017-11-02T14:50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rainforest and results in their </w:t>
        </w:r>
      </w:ins>
      <w:ins w:id="361" w:author="Michelle Lindson" w:date="2017-11-02T14:51:00Z">
        <w:r w:rsidR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destruction.</w:t>
        </w:r>
      </w:ins>
      <w:del w:id="362" w:author="Michelle Lindson" w:date="2017-11-02T14:50:00Z">
        <w:r w:rsidRPr="00684EDF" w:rsidDel="000D000B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, and destroys rainforests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1 fact: When trees are cut down the carbon they store is released into the atmosphere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9 fact: 80% of </w:t>
      </w:r>
      <w:del w:id="363" w:author="Michelle Lindson" w:date="2017-11-02T14:51:00Z">
        <w:r w:rsidRPr="00684EDF" w:rsidDel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ins w:id="364" w:author="Michelle Lindson" w:date="2017-11-02T14:51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</w:t>
        </w:r>
        <w:r w:rsidR="00EA62A7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del w:id="365" w:author="Michelle Lindson" w:date="2017-11-02T14:51:00Z">
        <w:r w:rsidRPr="00684EDF" w:rsidDel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carbon footprint of a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phone</w:t>
      </w:r>
      <w:ins w:id="366" w:author="Michelle Lindson" w:date="2017-11-02T14:51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’s carbon footprint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happened before </w:t>
      </w:r>
      <w:del w:id="367" w:author="Michelle Lindson" w:date="2017-11-02T14:51:00Z">
        <w:r w:rsidRPr="00684EDF" w:rsidDel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it’s </w:delText>
        </w:r>
      </w:del>
      <w:ins w:id="368" w:author="Michelle Lindson" w:date="2017-11-02T14:51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you</w:t>
        </w:r>
        <w:r w:rsidR="00EA62A7"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turned </w:t>
      </w:r>
      <w:ins w:id="369" w:author="Michelle Lindson" w:date="2017-11-02T14:51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it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 for the first time</w:t>
      </w:r>
      <w:ins w:id="370" w:author="Michelle Lindson" w:date="2017-11-02T14:51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Any time fact: Temperatures increasing and a lack of rainfall </w:t>
      </w:r>
      <w:ins w:id="371" w:author="Michelle Lindson" w:date="2017-11-02T14:52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can </w:t>
        </w:r>
      </w:ins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cause </w:t>
      </w:r>
      <w:del w:id="372" w:author="Michelle Lindson" w:date="2017-11-02T14:51:00Z">
        <w:r w:rsidRPr="00684EDF" w:rsidDel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 </w:delText>
        </w:r>
      </w:del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drought</w:t>
      </w:r>
      <w:ins w:id="373" w:author="Michelle Lindson" w:date="2017-11-02T14:52:00Z"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in a rainforest</w:t>
        </w:r>
        <w:proofErr w:type="gramStart"/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..</w:t>
        </w:r>
        <w:proofErr w:type="gramEnd"/>
        <w:r w:rsidR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This can lead to forest fires, which then releases more carbon into the atmosphere.</w:t>
        </w:r>
      </w:ins>
    </w:p>
    <w:p w:rsidR="00684EDF" w:rsidRPr="00684EDF" w:rsidDel="00EA62A7" w:rsidRDefault="00684EDF" w:rsidP="00684EDF">
      <w:pPr>
        <w:shd w:val="clear" w:color="auto" w:fill="FFFFFF"/>
        <w:spacing w:after="240" w:line="240" w:lineRule="auto"/>
        <w:rPr>
          <w:del w:id="374" w:author="Michelle Lindson" w:date="2017-11-02T14:52:00Z"/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del w:id="375" w:author="Michelle Lindson" w:date="2017-11-02T14:52:00Z">
        <w:r w:rsidRPr="00684EDF" w:rsidDel="00EA62A7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Any time fact: The drought causes forest fires, and the burning of the trees releases more carbon into the atmosphere</w:delText>
        </w:r>
      </w:del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British Countryside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2 </w:t>
      </w:r>
      <w:proofErr w:type="gramStart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fact</w:t>
      </w:r>
      <w:proofErr w:type="gramEnd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Carbon is also released when electricity is generated to produce pesticides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3 fact: Nitrous oxide is 300 times more harmful to the environment than carbon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6 fact: Methane is 23 times more harmful to the environment than carbon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10 fact: Sometimes beef is flown over from a different country</w:t>
      </w:r>
      <w:ins w:id="376" w:author="Michelle Lindson" w:date="2017-11-02T14:52:00Z">
        <w:r w:rsidR="002C7A8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. </w:t>
        </w:r>
      </w:ins>
      <w:ins w:id="377" w:author="Michelle Lindson" w:date="2017-11-02T14:53:00Z">
        <w:r w:rsidR="002C7A8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</w:t>
        </w:r>
      </w:ins>
      <w:ins w:id="378" w:author="Michelle Lindson" w:date="2017-11-02T14:52:00Z">
        <w:r w:rsidR="002C7A8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arbon emissions </w:t>
        </w:r>
      </w:ins>
      <w:ins w:id="379" w:author="Michelle Lindson" w:date="2017-11-02T14:53:00Z">
        <w:r w:rsidR="002C7A8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are much higher in the air than on the road or sea.</w:t>
        </w:r>
      </w:ins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time fact: 2.1 million cattle are used for food annually</w:t>
      </w:r>
      <w:bookmarkStart w:id="380" w:name="_GoBack"/>
      <w:bookmarkEnd w:id="380"/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the UK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Any time fact: In 2015, overall UK agriculture released an estimated 49.1 million tonnes of greenhouse gas into the atmosphere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time fact: If the same level of greenhouse gases are emitted this century, there could be up to 1.9m rise in sea levels</w:t>
      </w:r>
    </w:p>
    <w:p w:rsidR="00684EDF" w:rsidRPr="00684EDF" w:rsidRDefault="00684EDF" w:rsidP="00684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84ED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time fact: A 1m rise in sea level would see most of Bangladesh, Vietnam, Norway and the Maldives underwater</w:t>
      </w:r>
    </w:p>
    <w:p w:rsidR="003421D9" w:rsidRDefault="003421D9"/>
    <w:sectPr w:rsidR="0034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ichelle Lindson" w:date="2017-11-02T12:01:00Z" w:initials="ML">
    <w:p w:rsidR="00297D5F" w:rsidRDefault="00297D5F">
      <w:pPr>
        <w:pStyle w:val="CommentText"/>
      </w:pPr>
      <w:r>
        <w:rPr>
          <w:rStyle w:val="CommentReference"/>
        </w:rPr>
        <w:annotationRef/>
      </w:r>
      <w:r>
        <w:t>I think you should make the alternative options the same as they appear later on. These last two steps would not normally happen on the drilling rig.</w:t>
      </w:r>
    </w:p>
  </w:comment>
  <w:comment w:id="8" w:author="Michelle Lindson" w:date="2017-11-02T12:02:00Z" w:initials="ML">
    <w:p w:rsidR="00297D5F" w:rsidRDefault="00297D5F">
      <w:pPr>
        <w:pStyle w:val="CommentText"/>
      </w:pPr>
      <w:r>
        <w:rPr>
          <w:rStyle w:val="CommentReference"/>
        </w:rPr>
        <w:annotationRef/>
      </w:r>
      <w:r>
        <w:t>What is the interesting fact?</w:t>
      </w:r>
    </w:p>
  </w:comment>
  <w:comment w:id="14" w:author="Michelle Lindson" w:date="2017-11-02T12:46:00Z" w:initials="ML">
    <w:p w:rsidR="008662BB" w:rsidRDefault="008662BB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>
        <w:t>don’t think we should make up steps.</w:t>
      </w:r>
    </w:p>
  </w:comment>
  <w:comment w:id="78" w:author="Michelle Lindson" w:date="2017-11-02T13:45:00Z" w:initials="ML">
    <w:p w:rsidR="003755B4" w:rsidRDefault="003755B4">
      <w:pPr>
        <w:pStyle w:val="CommentText"/>
      </w:pPr>
      <w:r>
        <w:rPr>
          <w:rStyle w:val="CommentReference"/>
        </w:rPr>
        <w:annotationRef/>
      </w:r>
      <w:r>
        <w:t>Personally I think this fits better between fertilisers and water being pumped. What do you guys think?</w:t>
      </w:r>
    </w:p>
  </w:comment>
  <w:comment w:id="262" w:author="Michelle Lindson" w:date="2017-11-02T14:20:00Z" w:initials="ML">
    <w:p w:rsidR="00E469C0" w:rsidRDefault="00E469C0">
      <w:pPr>
        <w:pStyle w:val="CommentText"/>
      </w:pPr>
      <w:r>
        <w:rPr>
          <w:rStyle w:val="CommentReference"/>
        </w:rPr>
        <w:annotationRef/>
      </w:r>
      <w:r>
        <w:t>Like before, I don’t think we should make up stages of the process.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DF"/>
    <w:rsid w:val="000462AB"/>
    <w:rsid w:val="000D000B"/>
    <w:rsid w:val="00297D5F"/>
    <w:rsid w:val="002C7A8F"/>
    <w:rsid w:val="003421D9"/>
    <w:rsid w:val="003755B4"/>
    <w:rsid w:val="00497A1B"/>
    <w:rsid w:val="004B4F95"/>
    <w:rsid w:val="005A5779"/>
    <w:rsid w:val="00684EDF"/>
    <w:rsid w:val="00862E1F"/>
    <w:rsid w:val="008662BB"/>
    <w:rsid w:val="0093442B"/>
    <w:rsid w:val="00A16CD6"/>
    <w:rsid w:val="00BA2CAF"/>
    <w:rsid w:val="00C30208"/>
    <w:rsid w:val="00E469C0"/>
    <w:rsid w:val="00EA62A7"/>
    <w:rsid w:val="00F5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E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unchanged">
    <w:name w:val="unchanged"/>
    <w:basedOn w:val="Normal"/>
    <w:rsid w:val="0068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97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D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E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unchanged">
    <w:name w:val="unchanged"/>
    <w:basedOn w:val="Normal"/>
    <w:rsid w:val="0068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97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D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3537</Words>
  <Characters>20163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23653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Lindson</dc:creator>
  <cp:lastModifiedBy>Michelle Lindson</cp:lastModifiedBy>
  <cp:revision>8</cp:revision>
  <dcterms:created xsi:type="dcterms:W3CDTF">2017-11-02T11:29:00Z</dcterms:created>
  <dcterms:modified xsi:type="dcterms:W3CDTF">2017-11-02T14:54:00Z</dcterms:modified>
</cp:coreProperties>
</file>